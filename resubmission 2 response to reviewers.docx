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BA2F2" w14:textId="77777777" w:rsidR="004D231E" w:rsidRPr="004D231E" w:rsidRDefault="004D231E" w:rsidP="00C76374">
      <w:pPr>
        <w:widowControl w:val="0"/>
        <w:autoSpaceDE w:val="0"/>
        <w:autoSpaceDN w:val="0"/>
        <w:adjustRightInd w:val="0"/>
        <w:rPr>
          <w:ins w:id="0" w:author="Aryee, Martin,Ph.D." w:date="2017-09-22T17:43:00Z"/>
          <w:rFonts w:ascii="Arial" w:hAnsi="Arial" w:cs="Arial"/>
          <w:b/>
          <w:rPrChange w:id="1" w:author="Aryee, Martin,Ph.D." w:date="2017-09-22T17:43:00Z">
            <w:rPr>
              <w:ins w:id="2" w:author="Aryee, Martin,Ph.D." w:date="2017-09-22T17:43:00Z"/>
              <w:rFonts w:ascii="Arial" w:hAnsi="Arial" w:cs="Arial"/>
            </w:rPr>
          </w:rPrChange>
        </w:rPr>
      </w:pPr>
      <w:ins w:id="3" w:author="Aryee, Martin,Ph.D." w:date="2017-09-22T17:43:00Z">
        <w:r w:rsidRPr="004D231E">
          <w:rPr>
            <w:rFonts w:ascii="Arial" w:hAnsi="Arial" w:cs="Arial"/>
            <w:b/>
            <w:rPrChange w:id="4" w:author="Aryee, Martin,Ph.D." w:date="2017-09-22T17:43:00Z">
              <w:rPr>
                <w:rFonts w:ascii="Arial" w:hAnsi="Arial" w:cs="Arial"/>
              </w:rPr>
            </w:rPrChange>
          </w:rPr>
          <w:t>{</w:t>
        </w:r>
        <w:proofErr w:type="spellStart"/>
        <w:r w:rsidRPr="004D231E">
          <w:rPr>
            <w:rFonts w:ascii="Arial" w:hAnsi="Arial" w:cs="Arial"/>
            <w:b/>
            <w:rPrChange w:id="5" w:author="Aryee, Martin,Ph.D." w:date="2017-09-22T17:43:00Z">
              <w:rPr>
                <w:rFonts w:ascii="Arial" w:hAnsi="Arial" w:cs="Arial"/>
              </w:rPr>
            </w:rPrChange>
          </w:rPr>
          <w:t>diffloop</w:t>
        </w:r>
        <w:proofErr w:type="spellEnd"/>
        <w:r w:rsidRPr="004D231E">
          <w:rPr>
            <w:rFonts w:ascii="Arial" w:hAnsi="Arial" w:cs="Arial"/>
            <w:b/>
            <w:rPrChange w:id="6" w:author="Aryee, Martin,Ph.D." w:date="2017-09-22T17:43:00Z">
              <w:rPr>
                <w:rFonts w:ascii="Arial" w:hAnsi="Arial" w:cs="Arial"/>
              </w:rPr>
            </w:rPrChange>
          </w:rPr>
          <w:t>:} a computational framework for identifying and analyzing differential DNA loops from sequencing data</w:t>
        </w:r>
      </w:ins>
    </w:p>
    <w:p w14:paraId="262BA00C" w14:textId="77777777" w:rsidR="004D231E" w:rsidRDefault="004D231E" w:rsidP="00C76374">
      <w:pPr>
        <w:widowControl w:val="0"/>
        <w:autoSpaceDE w:val="0"/>
        <w:autoSpaceDN w:val="0"/>
        <w:adjustRightInd w:val="0"/>
        <w:rPr>
          <w:ins w:id="7" w:author="Aryee, Martin,Ph.D." w:date="2017-09-22T17:43:00Z"/>
          <w:rFonts w:ascii="Arial" w:hAnsi="Arial" w:cs="Arial"/>
        </w:rPr>
      </w:pPr>
    </w:p>
    <w:p w14:paraId="1594153F" w14:textId="3E06CE78" w:rsidR="00636714" w:rsidRDefault="00636714" w:rsidP="004D231E">
      <w:pPr>
        <w:widowControl w:val="0"/>
        <w:autoSpaceDE w:val="0"/>
        <w:autoSpaceDN w:val="0"/>
        <w:adjustRightInd w:val="0"/>
        <w:jc w:val="center"/>
        <w:rPr>
          <w:ins w:id="8" w:author="Aryee, Martin,Ph.D." w:date="2017-09-22T17:42:00Z"/>
          <w:rFonts w:ascii="Arial" w:hAnsi="Arial" w:cs="Arial"/>
        </w:rPr>
        <w:pPrChange w:id="9" w:author="Aryee, Martin,Ph.D." w:date="2017-09-22T17:44:00Z">
          <w:pPr>
            <w:widowControl w:val="0"/>
            <w:autoSpaceDE w:val="0"/>
            <w:autoSpaceDN w:val="0"/>
            <w:adjustRightInd w:val="0"/>
          </w:pPr>
        </w:pPrChange>
      </w:pPr>
      <w:ins w:id="10" w:author="Aryee, Martin,Ph.D." w:date="2017-09-22T17:42:00Z">
        <w:r>
          <w:rPr>
            <w:rFonts w:ascii="Arial" w:hAnsi="Arial" w:cs="Arial"/>
          </w:rPr>
          <w:t>Response to Reviewer Comments</w:t>
        </w:r>
      </w:ins>
    </w:p>
    <w:p w14:paraId="6CFFDF49" w14:textId="77777777" w:rsidR="00636714" w:rsidRDefault="00636714" w:rsidP="00C76374">
      <w:pPr>
        <w:widowControl w:val="0"/>
        <w:autoSpaceDE w:val="0"/>
        <w:autoSpaceDN w:val="0"/>
        <w:adjustRightInd w:val="0"/>
        <w:rPr>
          <w:ins w:id="11" w:author="Aryee, Martin,Ph.D." w:date="2017-09-22T17:42:00Z"/>
          <w:rFonts w:ascii="Arial" w:hAnsi="Arial" w:cs="Arial"/>
        </w:rPr>
      </w:pPr>
    </w:p>
    <w:p w14:paraId="03C7FACE" w14:textId="56541C39" w:rsidR="00797149" w:rsidRPr="00C76374" w:rsidDel="00636714" w:rsidRDefault="0036787B">
      <w:pPr>
        <w:rPr>
          <w:del w:id="12" w:author="Aryee, Martin,Ph.D." w:date="2017-09-22T17:41:00Z"/>
          <w:rFonts w:ascii="Arial" w:hAnsi="Arial" w:cs="Arial"/>
        </w:rPr>
      </w:pPr>
      <w:del w:id="13" w:author="Aryee, Martin,Ph.D." w:date="2017-09-22T17:41:00Z">
        <w:r w:rsidRPr="00C76374" w:rsidDel="00636714">
          <w:rPr>
            <w:rFonts w:ascii="Arial" w:hAnsi="Arial" w:cs="Arial"/>
          </w:rPr>
          <w:delText>Dear Bonnie,</w:delText>
        </w:r>
      </w:del>
    </w:p>
    <w:p w14:paraId="29ED6CDB" w14:textId="73CBAAB1" w:rsidR="0036787B" w:rsidRPr="00C76374" w:rsidDel="00636714" w:rsidRDefault="0036787B">
      <w:pPr>
        <w:rPr>
          <w:del w:id="14" w:author="Aryee, Martin,Ph.D." w:date="2017-09-22T17:41:00Z"/>
          <w:rFonts w:ascii="Arial" w:hAnsi="Arial" w:cs="Arial"/>
        </w:rPr>
      </w:pPr>
    </w:p>
    <w:p w14:paraId="1475D3FF" w14:textId="5484A4F8" w:rsidR="0036787B" w:rsidRPr="00C76374" w:rsidDel="00254FDA" w:rsidRDefault="0036787B">
      <w:pPr>
        <w:rPr>
          <w:del w:id="15" w:author="Aryee, Martin,Ph.D." w:date="2017-09-22T17:40:00Z"/>
          <w:rFonts w:ascii="Arial" w:hAnsi="Arial" w:cs="Arial"/>
        </w:rPr>
      </w:pPr>
      <w:del w:id="16" w:author="Aryee, Martin,Ph.D." w:date="2017-09-22T17:41:00Z">
        <w:r w:rsidRPr="00C76374" w:rsidDel="00636714">
          <w:rPr>
            <w:rFonts w:ascii="Arial" w:hAnsi="Arial" w:cs="Arial"/>
          </w:rPr>
          <w:delText xml:space="preserve">We are grateful for the positive reviews of </w:delText>
        </w:r>
        <w:r w:rsidRPr="00C76374" w:rsidDel="00636714">
          <w:rPr>
            <w:rFonts w:ascii="Arial" w:hAnsi="Arial" w:cs="Arial"/>
            <w:b/>
          </w:rPr>
          <w:delText>diffloop</w:delText>
        </w:r>
        <w:r w:rsidRPr="00C76374" w:rsidDel="00636714">
          <w:rPr>
            <w:rFonts w:ascii="Arial" w:hAnsi="Arial" w:cs="Arial"/>
          </w:rPr>
          <w:delText xml:space="preserve"> and have carefully considered the remaining few reviewer comments. </w:delText>
        </w:r>
      </w:del>
      <w:del w:id="17" w:author="Aryee, Martin,Ph.D." w:date="2017-09-22T17:40:00Z">
        <w:r w:rsidRPr="00C76374" w:rsidDel="00254FDA">
          <w:rPr>
            <w:rFonts w:ascii="Arial" w:hAnsi="Arial" w:cs="Arial"/>
          </w:rPr>
          <w:delText xml:space="preserve">In total, we believe that our manuscript </w:delText>
        </w:r>
        <w:r w:rsidR="00C76374" w:rsidRPr="00C76374" w:rsidDel="00254FDA">
          <w:rPr>
            <w:rFonts w:ascii="Arial" w:hAnsi="Arial" w:cs="Arial"/>
          </w:rPr>
          <w:delText xml:space="preserve">now is suitable for publication in </w:delText>
        </w:r>
        <w:r w:rsidR="00C76374" w:rsidRPr="00C76374" w:rsidDel="00254FDA">
          <w:rPr>
            <w:rFonts w:ascii="Arial" w:hAnsi="Arial" w:cs="Arial"/>
            <w:i/>
          </w:rPr>
          <w:delText>Bioinformatics</w:delText>
        </w:r>
        <w:r w:rsidR="00C76374" w:rsidRPr="00C76374" w:rsidDel="00254FDA">
          <w:rPr>
            <w:rFonts w:ascii="Arial" w:hAnsi="Arial" w:cs="Arial"/>
          </w:rPr>
          <w:delText xml:space="preserve"> after the useful revisions with the peer-reviewers. </w:delText>
        </w:r>
      </w:del>
    </w:p>
    <w:p w14:paraId="0752873A" w14:textId="77777777" w:rsidR="00C76374" w:rsidRPr="00C76374" w:rsidDel="00254FDA" w:rsidRDefault="00C76374">
      <w:pPr>
        <w:rPr>
          <w:del w:id="18" w:author="Aryee, Martin,Ph.D." w:date="2017-09-22T17:40:00Z"/>
          <w:rFonts w:ascii="Arial" w:hAnsi="Arial" w:cs="Arial"/>
        </w:rPr>
      </w:pPr>
    </w:p>
    <w:p w14:paraId="041A6848" w14:textId="1787B7D5" w:rsidR="00C76374" w:rsidRPr="00C76374" w:rsidDel="00636714" w:rsidRDefault="00C76374">
      <w:pPr>
        <w:rPr>
          <w:del w:id="19" w:author="Aryee, Martin,Ph.D." w:date="2017-09-22T17:41:00Z"/>
          <w:rFonts w:ascii="Arial" w:hAnsi="Arial" w:cs="Arial"/>
        </w:rPr>
      </w:pPr>
      <w:del w:id="20" w:author="Aryee, Martin,Ph.D." w:date="2017-09-22T17:41:00Z">
        <w:r w:rsidRPr="00C76374" w:rsidDel="00636714">
          <w:rPr>
            <w:rFonts w:ascii="Arial" w:hAnsi="Arial" w:cs="Arial"/>
          </w:rPr>
          <w:delText>While a majority of the reviewers recommended accept</w:delText>
        </w:r>
      </w:del>
      <w:del w:id="21" w:author="Aryee, Martin,Ph.D." w:date="2017-09-22T17:39:00Z">
        <w:r w:rsidRPr="00C76374" w:rsidDel="00254FDA">
          <w:rPr>
            <w:rFonts w:ascii="Arial" w:hAnsi="Arial" w:cs="Arial"/>
          </w:rPr>
          <w:delText>e</w:delText>
        </w:r>
      </w:del>
      <w:del w:id="22" w:author="Aryee, Martin,Ph.D." w:date="2017-09-22T17:41:00Z">
        <w:r w:rsidRPr="00C76374" w:rsidDel="00636714">
          <w:rPr>
            <w:rFonts w:ascii="Arial" w:hAnsi="Arial" w:cs="Arial"/>
          </w:rPr>
          <w:delText>ing the publication as-is, we</w:delText>
        </w:r>
      </w:del>
      <w:del w:id="23" w:author="Aryee, Martin,Ph.D." w:date="2017-09-22T17:40:00Z">
        <w:r w:rsidRPr="00C76374" w:rsidDel="00254FDA">
          <w:rPr>
            <w:rFonts w:ascii="Arial" w:hAnsi="Arial" w:cs="Arial"/>
          </w:rPr>
          <w:delText xml:space="preserve"> note the following changes to address the</w:delText>
        </w:r>
      </w:del>
      <w:del w:id="24" w:author="Aryee, Martin,Ph.D." w:date="2017-09-22T17:41:00Z">
        <w:r w:rsidRPr="00C76374" w:rsidDel="00636714">
          <w:rPr>
            <w:rFonts w:ascii="Arial" w:hAnsi="Arial" w:cs="Arial"/>
          </w:rPr>
          <w:delText xml:space="preserve"> points raised by Reviewer 4</w:delText>
        </w:r>
      </w:del>
      <w:del w:id="25" w:author="Aryee, Martin,Ph.D." w:date="2017-09-22T17:40:00Z">
        <w:r w:rsidRPr="00C76374" w:rsidDel="00254FDA">
          <w:rPr>
            <w:rFonts w:ascii="Arial" w:hAnsi="Arial" w:cs="Arial"/>
          </w:rPr>
          <w:delText>--</w:delText>
        </w:r>
      </w:del>
    </w:p>
    <w:p w14:paraId="041F4C14" w14:textId="77777777" w:rsidR="00C76374" w:rsidRPr="00C76374" w:rsidDel="00636714" w:rsidRDefault="00C76374">
      <w:pPr>
        <w:rPr>
          <w:del w:id="26" w:author="Aryee, Martin,Ph.D." w:date="2017-09-22T17:41:00Z"/>
          <w:rFonts w:ascii="Arial" w:hAnsi="Arial" w:cs="Arial"/>
        </w:rPr>
      </w:pPr>
    </w:p>
    <w:p w14:paraId="3FB65E67" w14:textId="77777777" w:rsidR="00C76374" w:rsidRPr="00C76374" w:rsidRDefault="00C76374" w:rsidP="00C76374">
      <w:pPr>
        <w:widowControl w:val="0"/>
        <w:autoSpaceDE w:val="0"/>
        <w:autoSpaceDN w:val="0"/>
        <w:adjustRightInd w:val="0"/>
        <w:rPr>
          <w:rFonts w:ascii="Arial" w:hAnsi="Arial" w:cs="Arial"/>
        </w:rPr>
      </w:pPr>
      <w:r w:rsidRPr="00C76374">
        <w:rPr>
          <w:rFonts w:ascii="Arial" w:hAnsi="Arial" w:cs="Arial"/>
        </w:rPr>
        <w:t>Reviewer: 4</w:t>
      </w:r>
      <w:bookmarkStart w:id="27" w:name="_GoBack"/>
      <w:bookmarkEnd w:id="27"/>
    </w:p>
    <w:p w14:paraId="525065AA" w14:textId="77777777" w:rsidR="00C76374" w:rsidRPr="00C76374" w:rsidRDefault="00C76374" w:rsidP="00C76374">
      <w:pPr>
        <w:widowControl w:val="0"/>
        <w:autoSpaceDE w:val="0"/>
        <w:autoSpaceDN w:val="0"/>
        <w:adjustRightInd w:val="0"/>
        <w:rPr>
          <w:rFonts w:ascii="Arial" w:hAnsi="Arial" w:cs="Arial"/>
        </w:rPr>
      </w:pPr>
    </w:p>
    <w:p w14:paraId="71591933" w14:textId="77777777" w:rsidR="00C76374" w:rsidRPr="00C76374" w:rsidRDefault="00C76374" w:rsidP="00C76374">
      <w:pPr>
        <w:widowControl w:val="0"/>
        <w:autoSpaceDE w:val="0"/>
        <w:autoSpaceDN w:val="0"/>
        <w:adjustRightInd w:val="0"/>
        <w:rPr>
          <w:rFonts w:ascii="Arial" w:hAnsi="Arial" w:cs="Arial"/>
        </w:rPr>
      </w:pPr>
      <w:r w:rsidRPr="00C76374">
        <w:rPr>
          <w:rFonts w:ascii="Arial" w:hAnsi="Arial" w:cs="Arial"/>
        </w:rPr>
        <w:t>Comments to the Author</w:t>
      </w:r>
    </w:p>
    <w:p w14:paraId="0228AFB2" w14:textId="77777777" w:rsidR="00C76374" w:rsidRPr="00C8164E" w:rsidRDefault="00C76374" w:rsidP="00C76374">
      <w:pPr>
        <w:widowControl w:val="0"/>
        <w:autoSpaceDE w:val="0"/>
        <w:autoSpaceDN w:val="0"/>
        <w:adjustRightInd w:val="0"/>
        <w:rPr>
          <w:rFonts w:ascii="Arial" w:hAnsi="Arial" w:cs="Arial"/>
          <w:b/>
        </w:rPr>
      </w:pPr>
      <w:r w:rsidRPr="00C8164E">
        <w:rPr>
          <w:rFonts w:ascii="Arial" w:hAnsi="Arial" w:cs="Arial"/>
          <w:b/>
        </w:rPr>
        <w:t>The authors have done a good job of responding to the original set of reviews. The change to an application mote more accurately reflects the main goal of this manuscript.  I have only a few remaining comments.</w:t>
      </w:r>
    </w:p>
    <w:p w14:paraId="6DE8DE02" w14:textId="77777777" w:rsidR="00C76374" w:rsidRPr="00C8164E" w:rsidRDefault="00C76374" w:rsidP="00C76374">
      <w:pPr>
        <w:widowControl w:val="0"/>
        <w:autoSpaceDE w:val="0"/>
        <w:autoSpaceDN w:val="0"/>
        <w:adjustRightInd w:val="0"/>
        <w:rPr>
          <w:rFonts w:ascii="Arial" w:hAnsi="Arial" w:cs="Arial"/>
          <w:b/>
        </w:rPr>
      </w:pPr>
    </w:p>
    <w:p w14:paraId="1999E23A" w14:textId="77777777" w:rsidR="00C76374" w:rsidRPr="00C8164E" w:rsidRDefault="00C76374" w:rsidP="00C76374">
      <w:pPr>
        <w:widowControl w:val="0"/>
        <w:autoSpaceDE w:val="0"/>
        <w:autoSpaceDN w:val="0"/>
        <w:adjustRightInd w:val="0"/>
        <w:rPr>
          <w:rFonts w:ascii="Arial" w:hAnsi="Arial" w:cs="Arial"/>
          <w:b/>
        </w:rPr>
      </w:pPr>
      <w:r w:rsidRPr="00C8164E">
        <w:rPr>
          <w:rFonts w:ascii="Arial" w:hAnsi="Arial" w:cs="Arial"/>
          <w:b/>
        </w:rPr>
        <w:t xml:space="preserve">I don't think the authors understood the first major point in my initial review.  I was concerned about controlling for biases like </w:t>
      </w:r>
      <w:proofErr w:type="spellStart"/>
      <w:r w:rsidRPr="00C8164E">
        <w:rPr>
          <w:rFonts w:ascii="Arial" w:hAnsi="Arial" w:cs="Arial"/>
          <w:b/>
        </w:rPr>
        <w:t>mappability</w:t>
      </w:r>
      <w:proofErr w:type="spellEnd"/>
      <w:r w:rsidRPr="00C8164E">
        <w:rPr>
          <w:rFonts w:ascii="Arial" w:hAnsi="Arial" w:cs="Arial"/>
          <w:b/>
        </w:rPr>
        <w:t xml:space="preserve"> and GC content, but the response </w:t>
      </w:r>
      <w:proofErr w:type="gramStart"/>
      <w:r w:rsidRPr="00C8164E">
        <w:rPr>
          <w:rFonts w:ascii="Arial" w:hAnsi="Arial" w:cs="Arial"/>
          <w:b/>
        </w:rPr>
        <w:t>says</w:t>
      </w:r>
      <w:proofErr w:type="gramEnd"/>
      <w:r w:rsidRPr="00C8164E">
        <w:rPr>
          <w:rFonts w:ascii="Arial" w:hAnsi="Arial" w:cs="Arial"/>
          <w:b/>
        </w:rPr>
        <w:t xml:space="preserve"> "this bias is not specific to the loop data that we've proposed examining using </w:t>
      </w:r>
      <w:proofErr w:type="spellStart"/>
      <w:r w:rsidRPr="00C8164E">
        <w:rPr>
          <w:rFonts w:ascii="Arial" w:hAnsi="Arial" w:cs="Arial"/>
          <w:b/>
        </w:rPr>
        <w:t>diffloop</w:t>
      </w:r>
      <w:proofErr w:type="spellEnd"/>
      <w:r w:rsidRPr="00C8164E">
        <w:rPr>
          <w:rFonts w:ascii="Arial" w:hAnsi="Arial" w:cs="Arial"/>
          <w:b/>
        </w:rPr>
        <w:t xml:space="preserve"> but a product of next-generation sequencing data as a whole." I was not talking about the fact that chromatin conformation data is bigger than RNA-</w:t>
      </w:r>
      <w:proofErr w:type="spellStart"/>
      <w:r w:rsidRPr="00C8164E">
        <w:rPr>
          <w:rFonts w:ascii="Arial" w:hAnsi="Arial" w:cs="Arial"/>
          <w:b/>
        </w:rPr>
        <w:t>seq</w:t>
      </w:r>
      <w:proofErr w:type="spellEnd"/>
      <w:r w:rsidRPr="00C8164E">
        <w:rPr>
          <w:rFonts w:ascii="Arial" w:hAnsi="Arial" w:cs="Arial"/>
          <w:b/>
        </w:rPr>
        <w:t xml:space="preserve"> data.  The application note should mention whether the failure to control for these biases will negatively impact the analysis of, e.g., Hi-C data.</w:t>
      </w:r>
    </w:p>
    <w:p w14:paraId="3F887A0D" w14:textId="77777777" w:rsidR="00C76374" w:rsidRDefault="00C76374" w:rsidP="00C76374">
      <w:pPr>
        <w:widowControl w:val="0"/>
        <w:autoSpaceDE w:val="0"/>
        <w:autoSpaceDN w:val="0"/>
        <w:adjustRightInd w:val="0"/>
        <w:rPr>
          <w:rFonts w:ascii="Arial" w:hAnsi="Arial" w:cs="Arial"/>
        </w:rPr>
      </w:pPr>
    </w:p>
    <w:p w14:paraId="07D4526B" w14:textId="77777777" w:rsidR="00F472CE" w:rsidRDefault="002D08D7" w:rsidP="00C76374">
      <w:pPr>
        <w:widowControl w:val="0"/>
        <w:autoSpaceDE w:val="0"/>
        <w:autoSpaceDN w:val="0"/>
        <w:adjustRightInd w:val="0"/>
        <w:rPr>
          <w:ins w:id="28" w:author="Aryee, Martin,Ph.D." w:date="2017-09-22T17:35:00Z"/>
          <w:rFonts w:ascii="Arial" w:hAnsi="Arial" w:cs="Arial"/>
        </w:rPr>
      </w:pPr>
      <w:r>
        <w:rPr>
          <w:rFonts w:ascii="Arial" w:hAnsi="Arial" w:cs="Arial"/>
        </w:rPr>
        <w:t>We apologize for the misunderstanding of the concern.</w:t>
      </w:r>
      <w:ins w:id="29" w:author="Aryee, Martin,Ph.D." w:date="2017-09-22T12:59:00Z">
        <w:r w:rsidR="00686327">
          <w:rPr>
            <w:rFonts w:ascii="Arial" w:hAnsi="Arial" w:cs="Arial"/>
          </w:rPr>
          <w:t xml:space="preserve"> We agree that loop read counts will definitely be biased by </w:t>
        </w:r>
        <w:proofErr w:type="spellStart"/>
        <w:r w:rsidR="008B78E8">
          <w:rPr>
            <w:rFonts w:ascii="Arial" w:hAnsi="Arial" w:cs="Arial"/>
          </w:rPr>
          <w:t>mappability</w:t>
        </w:r>
        <w:proofErr w:type="spellEnd"/>
        <w:r w:rsidR="008B78E8">
          <w:rPr>
            <w:rFonts w:ascii="Arial" w:hAnsi="Arial" w:cs="Arial"/>
          </w:rPr>
          <w:t xml:space="preserve">, GC content and other factors. </w:t>
        </w:r>
      </w:ins>
      <w:ins w:id="30" w:author="Aryee, Martin,Ph.D." w:date="2017-09-22T17:35:00Z">
        <w:r w:rsidR="00F472CE">
          <w:rPr>
            <w:rFonts w:ascii="Arial" w:hAnsi="Arial" w:cs="Arial"/>
          </w:rPr>
          <w:t>Due to space constraints in the main text we have added the following section to the supplementary material:</w:t>
        </w:r>
      </w:ins>
    </w:p>
    <w:p w14:paraId="4DA24B24" w14:textId="77777777" w:rsidR="00F472CE" w:rsidRDefault="00F472CE" w:rsidP="00C76374">
      <w:pPr>
        <w:widowControl w:val="0"/>
        <w:autoSpaceDE w:val="0"/>
        <w:autoSpaceDN w:val="0"/>
        <w:adjustRightInd w:val="0"/>
        <w:rPr>
          <w:ins w:id="31" w:author="Aryee, Martin,Ph.D." w:date="2017-09-22T17:35:00Z"/>
          <w:rFonts w:ascii="Arial" w:hAnsi="Arial" w:cs="Arial"/>
        </w:rPr>
      </w:pPr>
    </w:p>
    <w:p w14:paraId="66297CB7" w14:textId="77777777" w:rsidR="00F472CE" w:rsidRPr="00741573" w:rsidRDefault="00F472CE" w:rsidP="00F472CE">
      <w:pPr>
        <w:spacing w:line="360" w:lineRule="auto"/>
        <w:rPr>
          <w:ins w:id="32" w:author="Aryee, Martin,Ph.D." w:date="2017-09-22T17:35:00Z"/>
          <w:rFonts w:ascii="Times New Roman" w:hAnsi="Times New Roman" w:cs="Times New Roman"/>
          <w:b/>
        </w:rPr>
      </w:pPr>
      <w:ins w:id="33" w:author="Aryee, Martin,Ph.D." w:date="2017-09-22T17:35:00Z">
        <w:r>
          <w:rPr>
            <w:rFonts w:ascii="Times New Roman" w:hAnsi="Times New Roman" w:cs="Times New Roman"/>
            <w:b/>
          </w:rPr>
          <w:t xml:space="preserve">Impact of GC content and </w:t>
        </w:r>
        <w:proofErr w:type="spellStart"/>
        <w:r>
          <w:rPr>
            <w:rFonts w:ascii="Times New Roman" w:hAnsi="Times New Roman" w:cs="Times New Roman"/>
            <w:b/>
          </w:rPr>
          <w:t>mappability</w:t>
        </w:r>
        <w:proofErr w:type="spellEnd"/>
        <w:r>
          <w:rPr>
            <w:rFonts w:ascii="Times New Roman" w:hAnsi="Times New Roman" w:cs="Times New Roman"/>
            <w:b/>
          </w:rPr>
          <w:t xml:space="preserve"> on differential looping analysis</w:t>
        </w:r>
      </w:ins>
    </w:p>
    <w:p w14:paraId="60A2741C" w14:textId="77777777" w:rsidR="00F472CE" w:rsidRPr="00741573" w:rsidRDefault="00F472CE" w:rsidP="00F472CE">
      <w:pPr>
        <w:spacing w:line="360" w:lineRule="auto"/>
        <w:rPr>
          <w:ins w:id="34" w:author="Aryee, Martin,Ph.D." w:date="2017-09-22T17:35:00Z"/>
          <w:rFonts w:ascii="Times New Roman" w:hAnsi="Times New Roman" w:cs="Times New Roman"/>
          <w:sz w:val="20"/>
          <w:szCs w:val="20"/>
        </w:rPr>
      </w:pPr>
      <w:ins w:id="35" w:author="Aryee, Martin,Ph.D." w:date="2017-09-22T17:35:00Z">
        <w:r>
          <w:rPr>
            <w:rFonts w:ascii="Times New Roman" w:eastAsia="Times New Roman" w:hAnsi="Times New Roman" w:cs="Times New Roman"/>
            <w:sz w:val="20"/>
            <w:szCs w:val="20"/>
          </w:rPr>
          <w:t xml:space="preserve">Factors such as GC content and </w:t>
        </w:r>
        <w:proofErr w:type="spellStart"/>
        <w:r>
          <w:rPr>
            <w:rFonts w:ascii="Times New Roman" w:eastAsia="Times New Roman" w:hAnsi="Times New Roman" w:cs="Times New Roman"/>
            <w:sz w:val="20"/>
            <w:szCs w:val="20"/>
          </w:rPr>
          <w:t>mappability</w:t>
        </w:r>
        <w:proofErr w:type="spellEnd"/>
        <w:r>
          <w:rPr>
            <w:rFonts w:ascii="Times New Roman" w:eastAsia="Times New Roman" w:hAnsi="Times New Roman" w:cs="Times New Roman"/>
            <w:sz w:val="20"/>
            <w:szCs w:val="20"/>
          </w:rPr>
          <w:t xml:space="preserve"> will affect read counts at </w:t>
        </w:r>
        <w:proofErr w:type="spellStart"/>
        <w:r>
          <w:rPr>
            <w:rFonts w:ascii="Times New Roman" w:eastAsia="Times New Roman" w:hAnsi="Times New Roman" w:cs="Times New Roman"/>
            <w:sz w:val="20"/>
            <w:szCs w:val="20"/>
          </w:rPr>
          <w:t>ChIP</w:t>
        </w:r>
        <w:proofErr w:type="spellEnd"/>
        <w:r>
          <w:rPr>
            <w:rFonts w:ascii="Times New Roman" w:eastAsia="Times New Roman" w:hAnsi="Times New Roman" w:cs="Times New Roman"/>
            <w:sz w:val="20"/>
            <w:szCs w:val="20"/>
          </w:rPr>
          <w:t xml:space="preserve"> peaks (i.e. loop anchors) will also bias loop read counts. Many of these factors are relatively constant across samples, and are therefore not expected to have a major impact on the fold change between samples. It should be noted, however, that this bias will affect the power to detect fold change differences. In particular we would expect lower sensitivity to detect strength differences for loops with low average read counts. </w:t>
        </w:r>
      </w:ins>
    </w:p>
    <w:p w14:paraId="534D4B22" w14:textId="77777777" w:rsidR="00F472CE" w:rsidRDefault="00F472CE" w:rsidP="00C76374">
      <w:pPr>
        <w:widowControl w:val="0"/>
        <w:autoSpaceDE w:val="0"/>
        <w:autoSpaceDN w:val="0"/>
        <w:adjustRightInd w:val="0"/>
        <w:rPr>
          <w:ins w:id="36" w:author="Aryee, Martin,Ph.D." w:date="2017-09-22T17:35:00Z"/>
          <w:rFonts w:ascii="Arial" w:hAnsi="Arial" w:cs="Arial"/>
        </w:rPr>
      </w:pPr>
    </w:p>
    <w:p w14:paraId="3F9081D0" w14:textId="4483CFC5" w:rsidR="002D08D7" w:rsidRPr="002D08D7" w:rsidRDefault="002D08D7" w:rsidP="00C76374">
      <w:pPr>
        <w:widowControl w:val="0"/>
        <w:autoSpaceDE w:val="0"/>
        <w:autoSpaceDN w:val="0"/>
        <w:adjustRightInd w:val="0"/>
        <w:rPr>
          <w:rFonts w:ascii="Arial" w:hAnsi="Arial" w:cs="Arial"/>
        </w:rPr>
      </w:pPr>
      <w:del w:id="37" w:author="Aryee, Martin,Ph.D." w:date="2017-09-22T17:35:00Z">
        <w:r w:rsidDel="00F472CE">
          <w:rPr>
            <w:rFonts w:ascii="Arial" w:hAnsi="Arial" w:cs="Arial"/>
          </w:rPr>
          <w:delText xml:space="preserve"> </w:delText>
        </w:r>
        <w:r w:rsidR="001725AA" w:rsidDel="00F472CE">
          <w:rPr>
            <w:rFonts w:ascii="Arial" w:hAnsi="Arial" w:cs="Arial"/>
          </w:rPr>
          <w:delText>Unfortunately, due to space constraints, we are not able to delve into a nuanced discussion of biases affecting differential loop calls. Moreover, as models for correcting GC-bias are still evolving for more widely used assays such as RNA-seq and relatively few chromatin looping datasets exist, it is challenging presently to posit a generalized effect of these biases on differential loop calls. Nevertheless, we agree that this point is important and have subsequently added a section in our online material entitled “</w:delText>
        </w:r>
        <w:r w:rsidR="001725AA" w:rsidRPr="001725AA" w:rsidDel="00F472CE">
          <w:rPr>
            <w:rFonts w:ascii="Arial" w:hAnsi="Arial" w:cs="Arial"/>
          </w:rPr>
          <w:delText>On sample normalization and GC Bias</w:delText>
        </w:r>
        <w:r w:rsidR="001725AA" w:rsidDel="00F472CE">
          <w:rPr>
            <w:rFonts w:ascii="Arial" w:hAnsi="Arial" w:cs="Arial"/>
          </w:rPr>
          <w:delText xml:space="preserve">” that discusses these challenges with chromatin data. We note that diffloop currently corrects only for variable library size, noting that we anticipate expanding the functionality of the package as these methods </w:delText>
        </w:r>
        <w:r w:rsidR="00DF709B" w:rsidDel="00F472CE">
          <w:rPr>
            <w:rFonts w:ascii="Arial" w:hAnsi="Arial" w:cs="Arial"/>
          </w:rPr>
          <w:delText xml:space="preserve">for bias correction </w:delText>
        </w:r>
        <w:r w:rsidR="001725AA" w:rsidDel="00F472CE">
          <w:rPr>
            <w:rFonts w:ascii="Arial" w:hAnsi="Arial" w:cs="Arial"/>
          </w:rPr>
          <w:delText xml:space="preserve">and </w:delText>
        </w:r>
        <w:r w:rsidR="00DF709B" w:rsidDel="00F472CE">
          <w:rPr>
            <w:rFonts w:ascii="Arial" w:hAnsi="Arial" w:cs="Arial"/>
          </w:rPr>
          <w:delText xml:space="preserve">looping </w:delText>
        </w:r>
        <w:r w:rsidR="001725AA" w:rsidDel="00F472CE">
          <w:rPr>
            <w:rFonts w:ascii="Arial" w:hAnsi="Arial" w:cs="Arial"/>
          </w:rPr>
          <w:delText xml:space="preserve">data become more available. </w:delText>
        </w:r>
      </w:del>
      <w:r w:rsidR="001725AA">
        <w:rPr>
          <w:rFonts w:ascii="Arial" w:hAnsi="Arial" w:cs="Arial"/>
        </w:rPr>
        <w:t xml:space="preserve"> </w:t>
      </w:r>
    </w:p>
    <w:p w14:paraId="25D0F0A4" w14:textId="77777777" w:rsidR="002D08D7" w:rsidRPr="00C76374" w:rsidRDefault="002D08D7" w:rsidP="00C76374">
      <w:pPr>
        <w:widowControl w:val="0"/>
        <w:autoSpaceDE w:val="0"/>
        <w:autoSpaceDN w:val="0"/>
        <w:adjustRightInd w:val="0"/>
        <w:rPr>
          <w:rFonts w:ascii="Arial" w:hAnsi="Arial" w:cs="Arial"/>
        </w:rPr>
      </w:pPr>
    </w:p>
    <w:p w14:paraId="71BF1A4A" w14:textId="77777777" w:rsidR="00C76374" w:rsidRPr="00C76374" w:rsidRDefault="00C76374" w:rsidP="00C76374">
      <w:pPr>
        <w:widowControl w:val="0"/>
        <w:autoSpaceDE w:val="0"/>
        <w:autoSpaceDN w:val="0"/>
        <w:adjustRightInd w:val="0"/>
        <w:rPr>
          <w:rFonts w:ascii="Arial" w:hAnsi="Arial" w:cs="Arial"/>
          <w:b/>
        </w:rPr>
      </w:pPr>
      <w:r w:rsidRPr="00C76374">
        <w:rPr>
          <w:rFonts w:ascii="Arial" w:hAnsi="Arial" w:cs="Arial"/>
          <w:b/>
        </w:rPr>
        <w:t xml:space="preserve">In their response to one of the other reviewers, the authors claim that they discuss </w:t>
      </w:r>
      <w:proofErr w:type="spellStart"/>
      <w:r w:rsidRPr="00C76374">
        <w:rPr>
          <w:rFonts w:ascii="Arial" w:hAnsi="Arial" w:cs="Arial"/>
          <w:b/>
        </w:rPr>
        <w:t>diffHiC</w:t>
      </w:r>
      <w:proofErr w:type="spellEnd"/>
      <w:r w:rsidRPr="00C76374">
        <w:rPr>
          <w:rFonts w:ascii="Arial" w:hAnsi="Arial" w:cs="Arial"/>
          <w:b/>
        </w:rPr>
        <w:t>.  I see a citation of this work (</w:t>
      </w:r>
      <w:proofErr w:type="spellStart"/>
      <w:r w:rsidRPr="00C76374">
        <w:rPr>
          <w:rFonts w:ascii="Arial" w:hAnsi="Arial" w:cs="Arial"/>
          <w:b/>
        </w:rPr>
        <w:t>Lun</w:t>
      </w:r>
      <w:proofErr w:type="spellEnd"/>
      <w:r w:rsidRPr="00C76374">
        <w:rPr>
          <w:rFonts w:ascii="Arial" w:hAnsi="Arial" w:cs="Arial"/>
          <w:b/>
        </w:rPr>
        <w:t xml:space="preserve"> and Smyth 2015) but no actual citation or mention of the work in the main text.  This, and </w:t>
      </w:r>
      <w:proofErr w:type="spellStart"/>
      <w:r w:rsidRPr="00C76374">
        <w:rPr>
          <w:rFonts w:ascii="Arial" w:hAnsi="Arial" w:cs="Arial"/>
          <w:b/>
        </w:rPr>
        <w:t>diffBInd</w:t>
      </w:r>
      <w:proofErr w:type="spellEnd"/>
      <w:r w:rsidRPr="00C76374">
        <w:rPr>
          <w:rFonts w:ascii="Arial" w:hAnsi="Arial" w:cs="Arial"/>
          <w:b/>
        </w:rPr>
        <w:t>, should be mentioned.</w:t>
      </w:r>
    </w:p>
    <w:p w14:paraId="4B60735B" w14:textId="77777777" w:rsidR="00C76374" w:rsidRDefault="00C76374" w:rsidP="00C76374">
      <w:pPr>
        <w:widowControl w:val="0"/>
        <w:autoSpaceDE w:val="0"/>
        <w:autoSpaceDN w:val="0"/>
        <w:adjustRightInd w:val="0"/>
        <w:rPr>
          <w:rFonts w:ascii="Arial" w:hAnsi="Arial" w:cs="Arial"/>
        </w:rPr>
      </w:pPr>
    </w:p>
    <w:p w14:paraId="4E36483E" w14:textId="77777777" w:rsidR="00C76374" w:rsidRPr="00C76374" w:rsidRDefault="00C76374" w:rsidP="00C76374">
      <w:pPr>
        <w:rPr>
          <w:rFonts w:ascii="Arial" w:hAnsi="Arial" w:cs="Arial"/>
        </w:rPr>
      </w:pPr>
      <w:r w:rsidRPr="00C76374">
        <w:rPr>
          <w:rFonts w:ascii="Arial" w:hAnsi="Arial" w:cs="Arial"/>
        </w:rPr>
        <w:t>The following sentence has now been added to the Introduction to introduce these tools—</w:t>
      </w:r>
    </w:p>
    <w:p w14:paraId="711EA81E" w14:textId="77777777" w:rsidR="00C76374" w:rsidRDefault="00C76374" w:rsidP="00C76374">
      <w:pPr>
        <w:widowControl w:val="0"/>
        <w:autoSpaceDE w:val="0"/>
        <w:autoSpaceDN w:val="0"/>
        <w:adjustRightInd w:val="0"/>
        <w:rPr>
          <w:rFonts w:ascii="Arial" w:hAnsi="Arial" w:cs="Arial"/>
        </w:rPr>
      </w:pPr>
    </w:p>
    <w:p w14:paraId="40246ADA" w14:textId="66C64F47" w:rsidR="00C76374" w:rsidRPr="00C76374" w:rsidDel="000F4F20" w:rsidRDefault="000F4F20" w:rsidP="00C76374">
      <w:pPr>
        <w:rPr>
          <w:del w:id="38" w:author="Aryee, Martin,Ph.D." w:date="2017-09-22T16:32:00Z"/>
          <w:rFonts w:ascii="Arial" w:hAnsi="Arial" w:cs="Arial"/>
        </w:rPr>
      </w:pPr>
      <w:ins w:id="39" w:author="Aryee, Martin,Ph.D." w:date="2017-09-22T16:32:00Z">
        <w:r w:rsidRPr="000F4F20">
          <w:rPr>
            <w:rFonts w:ascii="Arial" w:hAnsi="Arial" w:cs="Arial"/>
          </w:rPr>
          <w:t>While existing tools such as \</w:t>
        </w:r>
        <w:proofErr w:type="spellStart"/>
        <w:r w:rsidRPr="000F4F20">
          <w:rPr>
            <w:rFonts w:ascii="Arial" w:hAnsi="Arial" w:cs="Arial"/>
          </w:rPr>
          <w:t>texttt</w:t>
        </w:r>
        <w:proofErr w:type="spellEnd"/>
        <w:r w:rsidRPr="000F4F20">
          <w:rPr>
            <w:rFonts w:ascii="Arial" w:hAnsi="Arial" w:cs="Arial"/>
          </w:rPr>
          <w:t>{</w:t>
        </w:r>
        <w:proofErr w:type="spellStart"/>
        <w:r w:rsidRPr="000F4F20">
          <w:rPr>
            <w:rFonts w:ascii="Arial" w:hAnsi="Arial" w:cs="Arial"/>
          </w:rPr>
          <w:t>DiffBind</w:t>
        </w:r>
        <w:proofErr w:type="spellEnd"/>
        <w:r w:rsidRPr="000F4F20">
          <w:rPr>
            <w:rFonts w:ascii="Arial" w:hAnsi="Arial" w:cs="Arial"/>
          </w:rPr>
          <w:t>} (\</w:t>
        </w:r>
        <w:proofErr w:type="spellStart"/>
        <w:r w:rsidRPr="000F4F20">
          <w:rPr>
            <w:rFonts w:ascii="Arial" w:hAnsi="Arial" w:cs="Arial"/>
          </w:rPr>
          <w:t>citealp</w:t>
        </w:r>
        <w:proofErr w:type="spellEnd"/>
        <w:r w:rsidRPr="000F4F20">
          <w:rPr>
            <w:rFonts w:ascii="Arial" w:hAnsi="Arial" w:cs="Arial"/>
          </w:rPr>
          <w:t>{</w:t>
        </w:r>
        <w:proofErr w:type="spellStart"/>
        <w:r w:rsidRPr="000F4F20">
          <w:rPr>
            <w:rFonts w:ascii="Arial" w:hAnsi="Arial" w:cs="Arial"/>
          </w:rPr>
          <w:t>diffBind</w:t>
        </w:r>
        <w:proofErr w:type="spellEnd"/>
        <w:r w:rsidRPr="000F4F20">
          <w:rPr>
            <w:rFonts w:ascii="Arial" w:hAnsi="Arial" w:cs="Arial"/>
          </w:rPr>
          <w:t>}) and \</w:t>
        </w:r>
        <w:proofErr w:type="spellStart"/>
        <w:r w:rsidRPr="000F4F20">
          <w:rPr>
            <w:rFonts w:ascii="Arial" w:hAnsi="Arial" w:cs="Arial"/>
          </w:rPr>
          <w:t>texttt</w:t>
        </w:r>
        <w:proofErr w:type="spellEnd"/>
        <w:r w:rsidRPr="000F4F20">
          <w:rPr>
            <w:rFonts w:ascii="Arial" w:hAnsi="Arial" w:cs="Arial"/>
          </w:rPr>
          <w:t>{</w:t>
        </w:r>
        <w:proofErr w:type="spellStart"/>
        <w:r w:rsidRPr="000F4F20">
          <w:rPr>
            <w:rFonts w:ascii="Arial" w:hAnsi="Arial" w:cs="Arial"/>
          </w:rPr>
          <w:t>diffHiC</w:t>
        </w:r>
        <w:proofErr w:type="spellEnd"/>
        <w:r w:rsidRPr="000F4F20">
          <w:rPr>
            <w:rFonts w:ascii="Arial" w:hAnsi="Arial" w:cs="Arial"/>
          </w:rPr>
          <w:t>} (\</w:t>
        </w:r>
        <w:proofErr w:type="spellStart"/>
        <w:r w:rsidRPr="000F4F20">
          <w:rPr>
            <w:rFonts w:ascii="Arial" w:hAnsi="Arial" w:cs="Arial"/>
          </w:rPr>
          <w:t>citealp</w:t>
        </w:r>
        <w:proofErr w:type="spellEnd"/>
        <w:r w:rsidRPr="000F4F20">
          <w:rPr>
            <w:rFonts w:ascii="Arial" w:hAnsi="Arial" w:cs="Arial"/>
          </w:rPr>
          <w:t>{</w:t>
        </w:r>
        <w:proofErr w:type="spellStart"/>
        <w:r w:rsidRPr="000F4F20">
          <w:rPr>
            <w:rFonts w:ascii="Arial" w:hAnsi="Arial" w:cs="Arial"/>
          </w:rPr>
          <w:t>diffHiC</w:t>
        </w:r>
        <w:proofErr w:type="spellEnd"/>
        <w:r w:rsidRPr="000F4F20">
          <w:rPr>
            <w:rFonts w:ascii="Arial" w:hAnsi="Arial" w:cs="Arial"/>
          </w:rPr>
          <w:t xml:space="preserve">}) provide functionality for identifying differential features from </w:t>
        </w:r>
        <w:proofErr w:type="spellStart"/>
        <w:r w:rsidRPr="000F4F20">
          <w:rPr>
            <w:rFonts w:ascii="Arial" w:hAnsi="Arial" w:cs="Arial"/>
          </w:rPr>
          <w:t>ChIP-seq</w:t>
        </w:r>
        <w:proofErr w:type="spellEnd"/>
        <w:r w:rsidRPr="000F4F20">
          <w:rPr>
            <w:rFonts w:ascii="Arial" w:hAnsi="Arial" w:cs="Arial"/>
          </w:rPr>
          <w:t xml:space="preserve"> </w:t>
        </w:r>
        <w:r w:rsidRPr="000F4F20">
          <w:rPr>
            <w:rFonts w:ascii="Arial" w:hAnsi="Arial" w:cs="Arial"/>
          </w:rPr>
          <w:lastRenderedPageBreak/>
          <w:t>and Hi-C experiments, \</w:t>
        </w:r>
        <w:proofErr w:type="spellStart"/>
        <w:r w:rsidRPr="000F4F20">
          <w:rPr>
            <w:rFonts w:ascii="Arial" w:hAnsi="Arial" w:cs="Arial"/>
          </w:rPr>
          <w:t>texttt</w:t>
        </w:r>
        <w:proofErr w:type="spellEnd"/>
        <w:r w:rsidRPr="000F4F20">
          <w:rPr>
            <w:rFonts w:ascii="Arial" w:hAnsi="Arial" w:cs="Arial"/>
          </w:rPr>
          <w:t>{</w:t>
        </w:r>
        <w:proofErr w:type="spellStart"/>
        <w:r w:rsidRPr="000F4F20">
          <w:rPr>
            <w:rFonts w:ascii="Arial" w:hAnsi="Arial" w:cs="Arial"/>
          </w:rPr>
          <w:t>diffloop</w:t>
        </w:r>
        <w:proofErr w:type="spellEnd"/>
        <w:r w:rsidRPr="000F4F20">
          <w:rPr>
            <w:rFonts w:ascii="Arial" w:hAnsi="Arial" w:cs="Arial"/>
          </w:rPr>
          <w:t>} provides a suite of functions tailored to chromatin loop data.</w:t>
        </w:r>
      </w:ins>
      <w:del w:id="40" w:author="Aryee, Martin,Ph.D." w:date="2017-09-22T16:32:00Z">
        <w:r w:rsidR="00C76374" w:rsidRPr="00C76374" w:rsidDel="000F4F20">
          <w:rPr>
            <w:rFonts w:ascii="Arial" w:hAnsi="Arial" w:cs="Arial"/>
          </w:rPr>
          <w:delText>While previous tools such as \texttt{DiffBind}(\citealp{diffBind}) and \texttt{diffHiC}(\citealp{diffHiC}) have provided functionality for identifying variable epigenetic features from ChIP-seq and Hi-C experiments, \texttt{diffloop} provides a suite of functions tailored to chromatin loop data.</w:delText>
        </w:r>
      </w:del>
    </w:p>
    <w:p w14:paraId="50241306" w14:textId="77777777" w:rsidR="00C76374" w:rsidRPr="00C76374" w:rsidRDefault="00C76374" w:rsidP="00C76374">
      <w:pPr>
        <w:widowControl w:val="0"/>
        <w:autoSpaceDE w:val="0"/>
        <w:autoSpaceDN w:val="0"/>
        <w:adjustRightInd w:val="0"/>
        <w:rPr>
          <w:rFonts w:ascii="Arial" w:hAnsi="Arial" w:cs="Arial"/>
        </w:rPr>
      </w:pPr>
    </w:p>
    <w:p w14:paraId="12FAA141" w14:textId="77777777" w:rsidR="00C76374" w:rsidRPr="00C76374" w:rsidRDefault="00C76374" w:rsidP="00C76374">
      <w:pPr>
        <w:widowControl w:val="0"/>
        <w:autoSpaceDE w:val="0"/>
        <w:autoSpaceDN w:val="0"/>
        <w:adjustRightInd w:val="0"/>
        <w:rPr>
          <w:rFonts w:ascii="Arial" w:hAnsi="Arial" w:cs="Arial"/>
        </w:rPr>
      </w:pPr>
    </w:p>
    <w:p w14:paraId="3408E673" w14:textId="77777777" w:rsidR="00C76374" w:rsidRPr="00C8164E" w:rsidRDefault="00C76374" w:rsidP="00C76374">
      <w:pPr>
        <w:widowControl w:val="0"/>
        <w:autoSpaceDE w:val="0"/>
        <w:autoSpaceDN w:val="0"/>
        <w:adjustRightInd w:val="0"/>
        <w:rPr>
          <w:rFonts w:ascii="Arial" w:hAnsi="Arial" w:cs="Arial"/>
          <w:b/>
        </w:rPr>
      </w:pPr>
      <w:r w:rsidRPr="00C8164E">
        <w:rPr>
          <w:rFonts w:ascii="Arial" w:hAnsi="Arial" w:cs="Arial"/>
          <w:b/>
        </w:rPr>
        <w:t xml:space="preserve">p. 2: The Results section starts immediately talking about "All four Pol2 </w:t>
      </w:r>
      <w:proofErr w:type="spellStart"/>
      <w:r w:rsidRPr="00C8164E">
        <w:rPr>
          <w:rFonts w:ascii="Arial" w:hAnsi="Arial" w:cs="Arial"/>
          <w:b/>
        </w:rPr>
        <w:t>ChIA</w:t>
      </w:r>
      <w:proofErr w:type="spellEnd"/>
      <w:r w:rsidRPr="00C8164E">
        <w:rPr>
          <w:rFonts w:ascii="Arial" w:hAnsi="Arial" w:cs="Arial"/>
          <w:b/>
        </w:rPr>
        <w:t>-PET samples," but these samples have not yet been mentioned.</w:t>
      </w:r>
    </w:p>
    <w:p w14:paraId="547D8738" w14:textId="77777777" w:rsidR="00C76374" w:rsidRPr="00C76374" w:rsidRDefault="00C76374">
      <w:pPr>
        <w:rPr>
          <w:rFonts w:ascii="Arial" w:hAnsi="Arial" w:cs="Arial"/>
        </w:rPr>
      </w:pPr>
    </w:p>
    <w:p w14:paraId="6EB94715" w14:textId="6D7C4AD7" w:rsidR="0036787B" w:rsidRPr="00C76374" w:rsidRDefault="00C76374">
      <w:pPr>
        <w:rPr>
          <w:rFonts w:ascii="Arial" w:hAnsi="Arial" w:cs="Arial"/>
        </w:rPr>
      </w:pPr>
      <w:r>
        <w:rPr>
          <w:rFonts w:ascii="Arial" w:hAnsi="Arial" w:cs="Arial"/>
        </w:rPr>
        <w:t>We have modified the text (</w:t>
      </w:r>
      <w:r w:rsidR="00C8164E">
        <w:rPr>
          <w:rFonts w:ascii="Arial" w:hAnsi="Arial" w:cs="Arial"/>
        </w:rPr>
        <w:t>“All four Pol2 samples” - &gt; “</w:t>
      </w:r>
      <w:ins w:id="41" w:author="Aryee, Martin,Ph.D." w:date="2017-09-22T16:31:00Z">
        <w:r w:rsidR="00F17DE6" w:rsidRPr="00F17DE6">
          <w:rPr>
            <w:rFonts w:ascii="Arial" w:hAnsi="Arial" w:cs="Arial"/>
          </w:rPr>
          <w:t xml:space="preserve">POL2 </w:t>
        </w:r>
        <w:proofErr w:type="spellStart"/>
        <w:r w:rsidR="00F17DE6" w:rsidRPr="00F17DE6">
          <w:rPr>
            <w:rFonts w:ascii="Arial" w:hAnsi="Arial" w:cs="Arial"/>
          </w:rPr>
          <w:t>ChIA</w:t>
        </w:r>
        <w:proofErr w:type="spellEnd"/>
        <w:r w:rsidR="00F17DE6" w:rsidRPr="00F17DE6">
          <w:rPr>
            <w:rFonts w:ascii="Arial" w:hAnsi="Arial" w:cs="Arial"/>
          </w:rPr>
          <w:t>-PET data from two MCF7 and two K562 samples</w:t>
        </w:r>
      </w:ins>
      <w:del w:id="42" w:author="Aryee, Martin,Ph.D." w:date="2017-09-22T16:31:00Z">
        <w:r w:rsidR="00C8164E" w:rsidDel="00F17DE6">
          <w:rPr>
            <w:rFonts w:ascii="Arial" w:hAnsi="Arial" w:cs="Arial"/>
          </w:rPr>
          <w:delText>Four Pol2 samples</w:delText>
        </w:r>
      </w:del>
      <w:r w:rsidR="00C8164E">
        <w:rPr>
          <w:rFonts w:ascii="Arial" w:hAnsi="Arial" w:cs="Arial"/>
        </w:rPr>
        <w:t xml:space="preserve">”) noting that the samples were </w:t>
      </w:r>
      <w:ins w:id="43" w:author="Aryee, Martin,Ph.D." w:date="2017-09-22T16:31:00Z">
        <w:r w:rsidR="00983423">
          <w:rPr>
            <w:rFonts w:ascii="Arial" w:hAnsi="Arial" w:cs="Arial"/>
          </w:rPr>
          <w:t xml:space="preserve">briefly </w:t>
        </w:r>
      </w:ins>
      <w:r w:rsidR="00C8164E">
        <w:rPr>
          <w:rFonts w:ascii="Arial" w:hAnsi="Arial" w:cs="Arial"/>
        </w:rPr>
        <w:t xml:space="preserve">introduced in the first section “… </w:t>
      </w:r>
      <w:r w:rsidR="00C8164E" w:rsidRPr="00C8164E">
        <w:rPr>
          <w:rFonts w:ascii="Arial" w:hAnsi="Arial" w:cs="Arial"/>
        </w:rPr>
        <w:t xml:space="preserve">comparing chromatin interactions inferred by </w:t>
      </w:r>
      <w:proofErr w:type="spellStart"/>
      <w:r w:rsidR="00C8164E" w:rsidRPr="00C8164E">
        <w:rPr>
          <w:rFonts w:ascii="Arial" w:hAnsi="Arial" w:cs="Arial"/>
        </w:rPr>
        <w:t>ChIA</w:t>
      </w:r>
      <w:proofErr w:type="spellEnd"/>
      <w:r w:rsidR="00C8164E" w:rsidRPr="00C8164E">
        <w:rPr>
          <w:rFonts w:ascii="Arial" w:hAnsi="Arial" w:cs="Arial"/>
        </w:rPr>
        <w:t>-PET replicates between the MCF7 and K562 cell lines.</w:t>
      </w:r>
      <w:r w:rsidR="00C8164E">
        <w:rPr>
          <w:rFonts w:ascii="Arial" w:hAnsi="Arial" w:cs="Arial"/>
        </w:rPr>
        <w:t>”</w:t>
      </w:r>
    </w:p>
    <w:p w14:paraId="54E8E55E" w14:textId="77777777" w:rsidR="0036787B" w:rsidRPr="00C76374" w:rsidRDefault="0036787B">
      <w:pPr>
        <w:rPr>
          <w:rFonts w:ascii="Arial" w:hAnsi="Arial" w:cs="Arial"/>
        </w:rPr>
      </w:pPr>
    </w:p>
    <w:sectPr w:rsidR="0036787B" w:rsidRPr="00C76374" w:rsidSect="00367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yee, Martin,Ph.D.">
    <w15:presenceInfo w15:providerId="None" w15:userId="Aryee, Martin,Ph.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87B"/>
    <w:rsid w:val="000E2DE2"/>
    <w:rsid w:val="000F4F20"/>
    <w:rsid w:val="001725AA"/>
    <w:rsid w:val="00254FDA"/>
    <w:rsid w:val="002D08D7"/>
    <w:rsid w:val="0036787B"/>
    <w:rsid w:val="00436A93"/>
    <w:rsid w:val="004577EC"/>
    <w:rsid w:val="004D231E"/>
    <w:rsid w:val="005B1EB9"/>
    <w:rsid w:val="005F5F2F"/>
    <w:rsid w:val="00636714"/>
    <w:rsid w:val="00686327"/>
    <w:rsid w:val="006936B3"/>
    <w:rsid w:val="00797149"/>
    <w:rsid w:val="007C613D"/>
    <w:rsid w:val="008B78E8"/>
    <w:rsid w:val="00922B80"/>
    <w:rsid w:val="00983423"/>
    <w:rsid w:val="00B00397"/>
    <w:rsid w:val="00C76374"/>
    <w:rsid w:val="00C8164E"/>
    <w:rsid w:val="00D876FC"/>
    <w:rsid w:val="00D9753D"/>
    <w:rsid w:val="00DF709B"/>
    <w:rsid w:val="00E873A6"/>
    <w:rsid w:val="00F17DE6"/>
    <w:rsid w:val="00F472C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625B9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7D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7DE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664</Words>
  <Characters>3786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Harvard Univeristy</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Lareau</dc:creator>
  <cp:keywords/>
  <dc:description/>
  <cp:lastModifiedBy>Aryee, Martin,Ph.D.</cp:lastModifiedBy>
  <cp:revision>3</cp:revision>
  <cp:lastPrinted>2017-09-22T14:46:00Z</cp:lastPrinted>
  <dcterms:created xsi:type="dcterms:W3CDTF">2017-09-22T21:42:00Z</dcterms:created>
  <dcterms:modified xsi:type="dcterms:W3CDTF">2017-09-22T21:44:00Z</dcterms:modified>
</cp:coreProperties>
</file>